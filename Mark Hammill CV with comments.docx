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1079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 w14:paraId="65C28BF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10" w:hRule="atLeast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0000002">
            <w:pPr>
              <w:tabs>
                <w:tab w:val="left" w:pos="990"/>
              </w:tabs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2620645</wp:posOffset>
                  </wp:positionV>
                  <wp:extent cx="2267585" cy="3103245"/>
                  <wp:effectExtent l="63500" t="63500" r="63500" b="63500"/>
                  <wp:wrapTopAndBottom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674" cy="3103200"/>
                          </a:xfrm>
                          <a:prstGeom prst="rect">
                            <a:avLst/>
                          </a:prstGeom>
                          <a:ln w="63500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3">
            <w:pPr>
              <w:tabs>
                <w:tab w:val="left" w:pos="990"/>
              </w:tabs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0000004">
            <w:pPr>
              <w:pStyle w:val="9"/>
              <w:rPr>
                <w:sz w:val="36"/>
                <w:szCs w:val="36"/>
              </w:rPr>
            </w:pPr>
            <w:r>
              <w:rPr>
                <w:sz w:val="36"/>
                <w:szCs w:val="36"/>
                <w:rtl w:val="0"/>
              </w:rPr>
              <w:t>MARK JAMES HAMMILL</w:t>
            </w:r>
          </w:p>
          <w:p w14:paraId="00000005">
            <w:commentRangeStart w:id="0"/>
            <w:bookmarkStart w:id="0" w:name="_pl4cig9um9q5" w:colFirst="0" w:colLast="0"/>
            <w:bookmarkEnd w:id="0"/>
            <w:r>
              <w:rPr>
                <w:rtl w:val="0"/>
              </w:rPr>
              <w:t>HK ID F503240(3)</w:t>
            </w:r>
            <w:commentRangeEnd w:id="0"/>
            <w:r>
              <w:commentReference w:id="0"/>
            </w:r>
          </w:p>
        </w:tc>
      </w:tr>
      <w:tr w14:paraId="610C894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6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Profile</w:t>
            </w:r>
          </w:p>
          <w:p w14:paraId="00000007">
            <w:r>
              <w:rPr>
                <w:rtl w:val="0"/>
              </w:rPr>
              <w:t>Good day, My name is Mark Hammill, I am from Pretoria, South Africa. I have worked in various roles of teaching and education. I have a variety of experience and knowledge of</w:t>
            </w:r>
          </w:p>
          <w:p w14:paraId="00000008">
            <w:r>
              <w:rPr>
                <w:rtl w:val="0"/>
              </w:rPr>
              <w:t>working in a teaching environment</w:t>
            </w:r>
            <w:ins w:id="0" w:author="Syu Wai Lau" w:date="2025-07-04T09:09:47Z">
              <w:r>
                <w:rPr>
                  <w:rtl w:val="0"/>
                </w:rPr>
                <w:t>.</w:t>
              </w:r>
            </w:ins>
            <w:r>
              <w:rPr>
                <w:rtl w:val="0"/>
              </w:rPr>
              <w:t xml:space="preserve"> During my studies and working in a school environment, </w:t>
            </w:r>
            <w:del w:id="1" w:author="Syu Wai Lau" w:date="2025-07-04T09:09:52Z">
              <w:r>
                <w:rPr>
                  <w:rtl w:val="0"/>
                </w:rPr>
                <w:delText xml:space="preserve"> </w:delText>
              </w:r>
            </w:del>
            <w:r>
              <w:rPr>
                <w:rtl w:val="0"/>
              </w:rPr>
              <w:t>I learnt about curriculum development, child development</w:t>
            </w:r>
            <w:del w:id="2" w:author="Syu Wai Lau" w:date="2025-07-04T09:09:54Z">
              <w:r>
                <w:rPr>
                  <w:rtl w:val="0"/>
                </w:rPr>
                <w:delText xml:space="preserve"> </w:delText>
              </w:r>
            </w:del>
            <w:r>
              <w:rPr>
                <w:rtl w:val="0"/>
              </w:rPr>
              <w:t xml:space="preserve">, Inclusive education and a focus on English language, literature and social science studies. I was able to gain practical experience at other local schools to explore different outlooks and teaching methods. I </w:t>
            </w:r>
            <w:del w:id="3" w:author="Syu Wai Lau" w:date="2025-07-04T09:10:04Z">
              <w:r>
                <w:rPr>
                  <w:rtl w:val="0"/>
                </w:rPr>
                <w:delText xml:space="preserve">applied for </w:delText>
              </w:r>
            </w:del>
            <w:r>
              <w:rPr>
                <w:rtl w:val="0"/>
              </w:rPr>
              <w:t xml:space="preserve">work as an English teacher at Monkey Tree </w:t>
            </w:r>
            <w:ins w:id="4" w:author="Syu Wai Lau" w:date="2025-07-04T09:00:37Z">
              <w:commentRangeStart w:id="1"/>
              <w:r>
                <w:rPr>
                  <w:rtl w:val="0"/>
                  <w:rPrChange w:id="5" w:author="Syu Wai Lau" w:date="2025-07-04T09:00:37Z">
                    <w:rPr/>
                  </w:rPrChange>
                </w:rPr>
                <w:t>English Learning Centre</w:t>
              </w:r>
              <w:commentRangeEnd w:id="1"/>
            </w:ins>
            <w:ins w:id="6" w:author="Syu Wai Lau" w:date="2025-07-04T09:00:37Z">
              <w:r>
                <w:rPr/>
                <w:commentReference w:id="1"/>
              </w:r>
            </w:ins>
            <w:ins w:id="7" w:author="Syu Wai Lau" w:date="2025-07-04T09:00:37Z">
              <w:r>
                <w:rPr>
                  <w:rtl w:val="0"/>
                  <w:rPrChange w:id="8" w:author="Syu Wai Lau" w:date="2025-07-04T09:00:37Z">
                    <w:rPr/>
                  </w:rPrChange>
                </w:rPr>
                <w:t xml:space="preserve"> </w:t>
              </w:r>
            </w:ins>
            <w:r>
              <w:rPr>
                <w:rtl w:val="0"/>
              </w:rPr>
              <w:t>in Hong Kong, where I have since embraced and enjoyed the Hong Kong culture and lifestyle. I am also currently enrolled with a university in South Africa (Stadio), where I am studying my Honours in Education,  specializing in Inclusive learning.</w:t>
            </w:r>
          </w:p>
          <w:p w14:paraId="00000009">
            <w:r>
              <w:rPr>
                <w:rtl w:val="0"/>
              </w:rPr>
              <w:t>I hope to be part of a school that prioritizes students</w:t>
            </w:r>
            <w:ins w:id="9" w:author="Syu Wai Lau" w:date="2025-07-04T08:49:21Z">
              <w:r>
                <w:rPr>
                  <w:rtl w:val="0"/>
                </w:rPr>
                <w:t>’</w:t>
              </w:r>
            </w:ins>
            <w:r>
              <w:rPr>
                <w:rtl w:val="0"/>
              </w:rPr>
              <w:t xml:space="preserve"> needs and is patient in helping students achieve their potential.</w:t>
            </w:r>
          </w:p>
          <w:p w14:paraId="0000000A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Contact</w:t>
            </w:r>
          </w:p>
          <w:p w14:paraId="0000000B">
            <w:commentRangeStart w:id="2"/>
            <w:r>
              <w:rPr>
                <w:rtl w:val="0"/>
              </w:rPr>
              <w:t>PHONE:</w:t>
            </w:r>
          </w:p>
          <w:p w14:paraId="0000000C">
            <w:r>
              <w:rPr>
                <w:rtl w:val="0"/>
              </w:rPr>
              <w:t>+852 64669650</w:t>
            </w:r>
          </w:p>
          <w:p w14:paraId="0000000D"/>
          <w:p w14:paraId="0000000E">
            <w:r>
              <w:rPr>
                <w:rtl w:val="0"/>
              </w:rPr>
              <w:t>EMAIL:</w:t>
            </w:r>
          </w:p>
          <w:p w14:paraId="0000000F">
            <w:pPr>
              <w:rPr>
                <w:color w:val="B85B22"/>
                <w:u w:val="single"/>
              </w:rPr>
            </w:pPr>
            <w:r>
              <w:fldChar w:fldCharType="begin"/>
            </w:r>
            <w:r>
              <w:instrText xml:space="preserve"> HYPERLINK "mailto:MARKHAM863@GMAIL.COM" \h </w:instrText>
            </w:r>
            <w:r>
              <w:fldChar w:fldCharType="separate"/>
            </w:r>
            <w:r>
              <w:rPr>
                <w:color w:val="B85B22"/>
                <w:u w:val="single"/>
                <w:rtl w:val="0"/>
              </w:rPr>
              <w:t>MARKHAM863@GMAIL.COM</w:t>
            </w:r>
            <w:r>
              <w:rPr>
                <w:color w:val="B85B22"/>
                <w:u w:val="single"/>
                <w:rtl w:val="0"/>
              </w:rPr>
              <w:fldChar w:fldCharType="end"/>
            </w:r>
            <w:commentRangeEnd w:id="2"/>
            <w:r>
              <w:commentReference w:id="2"/>
            </w:r>
          </w:p>
          <w:p w14:paraId="00000010">
            <w:pPr>
              <w:pStyle w:val="4"/>
              <w:rPr>
                <w:sz w:val="18"/>
                <w:szCs w:val="18"/>
              </w:rPr>
            </w:pPr>
          </w:p>
          <w:p w14:paraId="00000011"/>
          <w:p w14:paraId="00000012"/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1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990"/>
              </w:tabs>
              <w:spacing w:before="0" w:after="0" w:line="240" w:lineRule="auto"/>
              <w:ind w:left="0" w:right="0" w:firstLine="0"/>
              <w:jc w:val="left"/>
              <w:pPrChange w:id="10" w:author="Syu Wai Lau" w:date="2025-07-04T08:52:29Z">
                <w:pPr>
                  <w:tabs>
                    <w:tab w:val="left" w:pos="990"/>
                  </w:tabs>
                </w:pPr>
              </w:pPrChange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14">
            <w:pPr>
              <w:pStyle w:val="3"/>
              <w:rPr>
                <w:sz w:val="18"/>
                <w:szCs w:val="18"/>
              </w:rPr>
            </w:pPr>
            <w:commentRangeStart w:id="3"/>
            <w:r>
              <w:rPr>
                <w:sz w:val="18"/>
                <w:szCs w:val="18"/>
                <w:rtl w:val="0"/>
              </w:rPr>
              <w:t>EDUCATION</w:t>
            </w:r>
            <w:commentRangeEnd w:id="3"/>
            <w:r>
              <w:commentReference w:id="3"/>
            </w:r>
          </w:p>
          <w:p w14:paraId="00000015">
            <w:pPr>
              <w:pStyle w:val="5"/>
              <w:numPr>
                <w:ilvl w:val="0"/>
                <w:numId w:val="1"/>
              </w:numPr>
              <w:ind w:left="720" w:hanging="360"/>
              <w:rPr>
                <w:ins w:id="11" w:author="Syu Wai Lau" w:date="2025-07-04T08:51:18Z"/>
                <w:u w:val="none"/>
              </w:rPr>
            </w:pPr>
            <w:ins w:id="12" w:author="Syu Wai Lau" w:date="2025-07-04T08:51:18Z">
              <w:commentRangeStart w:id="4"/>
              <w:r>
                <w:rPr>
                  <w:sz w:val="18"/>
                  <w:szCs w:val="18"/>
                  <w:rtl w:val="0"/>
                  <w:rPrChange w:id="13" w:author="Syu Wai Lau" w:date="2025-07-04T08:51:18Z">
                    <w:rPr>
                      <w:sz w:val="18"/>
                      <w:szCs w:val="18"/>
                    </w:rPr>
                  </w:rPrChange>
                </w:rPr>
                <w:t xml:space="preserve"> MM, 2018 to MM, 2022 Bachelor of Education degree from the University of South Africa</w:t>
              </w:r>
              <w:commentRangeEnd w:id="4"/>
            </w:ins>
            <w:ins w:id="14" w:author="Syu Wai Lau" w:date="2025-07-04T08:51:18Z">
              <w:r>
                <w:rPr/>
                <w:commentReference w:id="4"/>
              </w:r>
            </w:ins>
          </w:p>
          <w:p w14:paraId="00000016">
            <w:pPr>
              <w:pStyle w:val="5"/>
              <w:numPr>
                <w:ilvl w:val="1"/>
                <w:numId w:val="1"/>
              </w:numPr>
              <w:ind w:left="1440" w:hanging="360"/>
              <w:rPr>
                <w:ins w:id="15" w:author="Syu Wai Lau" w:date="2025-07-04T08:51:18Z"/>
                <w:u w:val="none"/>
              </w:rPr>
            </w:pPr>
            <w:ins w:id="16" w:author="Syu Wai Lau" w:date="2025-07-04T08:51:18Z">
              <w:r>
                <w:rPr>
                  <w:sz w:val="18"/>
                  <w:szCs w:val="18"/>
                  <w:rtl w:val="0"/>
                  <w:rPrChange w:id="17" w:author="Syu Wai Lau" w:date="2025-07-04T08:51:18Z">
                    <w:rPr>
                      <w:sz w:val="18"/>
                      <w:szCs w:val="18"/>
                    </w:rPr>
                  </w:rPrChange>
                </w:rPr>
                <w:t>Majoring in English and Afrikaans languages with elective modules in Geography and Mathematics</w:t>
              </w:r>
            </w:ins>
          </w:p>
          <w:p w14:paraId="00000017">
            <w:pPr>
              <w:pStyle w:val="5"/>
              <w:numPr>
                <w:ilvl w:val="0"/>
                <w:numId w:val="1"/>
              </w:numPr>
              <w:ind w:left="720" w:hanging="360"/>
              <w:rPr>
                <w:u w:val="none"/>
                <w:rPrChange w:id="19" w:author="Syu Wai Lau" w:date="2025-07-04T08:52:01Z">
                  <w:rPr/>
                </w:rPrChange>
              </w:rPr>
              <w:pPrChange w:id="18" w:author="Syu Wai Lau" w:date="2025-07-04T08:52:01Z">
                <w:pPr>
                  <w:pStyle w:val="5"/>
                </w:pPr>
              </w:pPrChange>
            </w:pPr>
            <w:ins w:id="20" w:author="Syu Wai Lau" w:date="2025-07-04T08:51:18Z">
              <w:r>
                <w:rPr>
                  <w:sz w:val="18"/>
                  <w:szCs w:val="18"/>
                  <w:rtl w:val="0"/>
                  <w:rPrChange w:id="21" w:author="Syu Wai Lau" w:date="2025-07-04T08:51:18Z">
                    <w:rPr>
                      <w:sz w:val="18"/>
                      <w:szCs w:val="18"/>
                    </w:rPr>
                  </w:rPrChange>
                </w:rPr>
                <w:t>MM, 2015</w:t>
              </w:r>
            </w:ins>
            <w:r>
              <w:rPr>
                <w:rFonts w:hint="eastAsia" w:eastAsia="宋体"/>
                <w:sz w:val="18"/>
                <w:szCs w:val="18"/>
                <w:rtl w:val="0"/>
                <w:lang w:val="en-US" w:eastAsia="zh-CN"/>
              </w:rPr>
              <w:t xml:space="preserve"> </w:t>
            </w:r>
            <w:bookmarkStart w:id="1" w:name="_GoBack"/>
            <w:bookmarkEnd w:id="1"/>
            <w:r>
              <w:rPr>
                <w:rtl w:val="0"/>
              </w:rPr>
              <w:t xml:space="preserve">High school diploma from Pretoria Boys High, Brooklyn, Pretoria, South Africa </w:t>
            </w:r>
            <w:del w:id="22" w:author="Syu Wai Lau" w:date="2025-07-04T08:54:18Z">
              <w:r>
                <w:rPr>
                  <w:rtl w:val="0"/>
                </w:rPr>
                <w:delText>2015</w:delText>
              </w:r>
            </w:del>
          </w:p>
          <w:p w14:paraId="00000018">
            <w:pPr>
              <w:pStyle w:val="5"/>
              <w:numPr>
                <w:ilvl w:val="0"/>
                <w:numId w:val="1"/>
              </w:numPr>
              <w:ind w:left="720" w:hanging="360"/>
              <w:rPr>
                <w:del w:id="24" w:author="Syu Wai Lau" w:date="2025-07-04T08:52:09Z"/>
                <w:u w:val="none"/>
                <w:rPrChange w:id="25" w:author="Syu Wai Lau" w:date="2025-07-04T08:52:06Z">
                  <w:rPr>
                    <w:del w:id="26" w:author="Syu Wai Lau" w:date="2025-07-04T08:52:09Z"/>
                  </w:rPr>
                </w:rPrChange>
              </w:rPr>
              <w:pPrChange w:id="23" w:author="Syu Wai Lau" w:date="2025-07-04T08:52:06Z">
                <w:pPr>
                  <w:pStyle w:val="5"/>
                </w:pPr>
              </w:pPrChange>
            </w:pPr>
            <w:del w:id="27" w:author="Syu Wai Lau" w:date="2025-07-04T08:52:09Z">
              <w:r>
                <w:rPr>
                  <w:rtl w:val="0"/>
                </w:rPr>
                <w:delText>Dale Carnegie certificate in public speaking (2014)</w:delText>
              </w:r>
            </w:del>
          </w:p>
          <w:p w14:paraId="00000019">
            <w:pPr>
              <w:pStyle w:val="5"/>
              <w:rPr>
                <w:ins w:id="28" w:author="Syu Wai Lau" w:date="2025-07-04T08:53:37Z"/>
              </w:rPr>
            </w:pPr>
            <w:ins w:id="29" w:author="Syu Wai Lau" w:date="2025-07-04T08:52:09Z">
              <w:r>
                <w:rPr>
                  <w:smallCaps/>
                  <w:rtl w:val="0"/>
                  <w:rPrChange w:id="30" w:author="Syu Wai Lau" w:date="2025-07-04T08:52:09Z">
                    <w:rPr/>
                  </w:rPrChange>
                </w:rPr>
                <w:t>CERTIFICATES</w:t>
              </w:r>
            </w:ins>
            <w:ins w:id="31" w:author="Syu Wai Lau" w:date="2025-07-04T08:52:09Z">
              <w:r>
                <w:rPr>
                  <w:rtl w:val="0"/>
                </w:rPr>
                <w:br w:type="textWrapping"/>
              </w:r>
            </w:ins>
            <w:r>
              <w:rPr>
                <w:rtl w:val="0"/>
              </w:rPr>
              <w:t>TEFL certificate from i-to-I TEFL, 120+ hours (2016)</w:t>
            </w:r>
            <w:ins w:id="32" w:author="Syu Wai Lau" w:date="2025-07-04T08:53:37Z">
              <w:r>
                <w:rPr>
                  <w:rtl w:val="0"/>
                </w:rPr>
                <w:br w:type="textWrapping"/>
              </w:r>
            </w:ins>
            <w:ins w:id="33" w:author="Syu Wai Lau" w:date="2025-07-04T08:53:37Z">
              <w:r>
                <w:rPr>
                  <w:rtl w:val="0"/>
                  <w:rPrChange w:id="34" w:author="Syu Wai Lau" w:date="2025-07-04T08:53:37Z">
                    <w:rPr/>
                  </w:rPrChange>
                </w:rPr>
                <w:t>Dale Carnegie certificate in public speaking (2014)</w:t>
              </w:r>
            </w:ins>
          </w:p>
          <w:p w14:paraId="0000001A">
            <w:pPr>
              <w:pStyle w:val="5"/>
            </w:pPr>
          </w:p>
          <w:p w14:paraId="0000001B">
            <w:pPr>
              <w:pStyle w:val="5"/>
            </w:pPr>
            <w:del w:id="35" w:author="Syu Wai Lau" w:date="2025-07-04T08:51:17Z">
              <w:r>
                <w:rPr>
                  <w:rtl w:val="0"/>
                </w:rPr>
                <w:delText>Bachelor of Education degree from the University of South Africa (2018 to 2022)</w:delText>
              </w:r>
            </w:del>
          </w:p>
          <w:p w14:paraId="0000001C">
            <w:pPr>
              <w:pStyle w:val="5"/>
            </w:pPr>
            <w:del w:id="36" w:author="Syu Wai Lau" w:date="2025-07-04T08:52:53Z">
              <w:r>
                <w:rPr>
                  <w:rtl w:val="0"/>
                </w:rPr>
                <w:delText>Majoring in English and Afrikaans languages with elective modules in Geography and Mathematics</w:delText>
              </w:r>
            </w:del>
          </w:p>
          <w:p w14:paraId="0000001D">
            <w:pPr>
              <w:pStyle w:val="5"/>
            </w:pPr>
          </w:p>
          <w:p w14:paraId="0000001E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WORK EXPERIENCE</w:t>
            </w:r>
          </w:p>
          <w:p w14:paraId="0000001F">
            <w:pPr>
              <w:rPr>
                <w:ins w:id="37" w:author="Syu Wai Lau" w:date="2025-07-04T08:58:31Z"/>
                <w:b/>
                <w:rPrChange w:id="38" w:author="Syu Wai Lau" w:date="2025-07-04T08:58:16Z">
                  <w:rPr>
                    <w:ins w:id="39" w:author="Syu Wai Lau" w:date="2025-07-04T08:58:31Z"/>
                  </w:rPr>
                </w:rPrChange>
              </w:rPr>
            </w:pPr>
            <w:del w:id="40" w:author="Syu Wai Lau" w:date="2025-07-04T08:43:47Z">
              <w:r>
                <w:rPr>
                  <w:rtl w:val="0"/>
                </w:rPr>
                <w:delText xml:space="preserve">  I started as a sports coach, coaching different sports and age groups from u7 to u14 (age 6 to age 14). </w:delText>
              </w:r>
            </w:del>
            <w:ins w:id="41" w:author="Syu Wai Lau" w:date="2025-07-04T08:43:47Z">
              <w:r>
                <w:rPr>
                  <w:rtl w:val="0"/>
                </w:rPr>
                <w:br w:type="textWrapping"/>
              </w:r>
            </w:ins>
            <w:ins w:id="42" w:author="Syu Wai Lau" w:date="2025-07-04T08:43:47Z">
              <w:r>
                <w:rPr>
                  <w:b/>
                  <w:rtl w:val="0"/>
                  <w:rPrChange w:id="43" w:author="Syu Wai Lau" w:date="2025-07-04T08:43:47Z">
                    <w:rPr/>
                  </w:rPrChange>
                </w:rPr>
                <w:t xml:space="preserve">MM/2024 </w:t>
              </w:r>
            </w:ins>
            <w:ins w:id="44" w:author="Syu Wai Lau" w:date="2025-07-04T08:43:47Z">
              <w:commentRangeStart w:id="5"/>
              <w:r>
                <w:rPr>
                  <w:b/>
                  <w:rtl w:val="0"/>
                  <w:rPrChange w:id="45" w:author="Syu Wai Lau" w:date="2025-07-04T08:43:47Z">
                    <w:rPr/>
                  </w:rPrChange>
                </w:rPr>
                <w:t xml:space="preserve">English </w:t>
              </w:r>
              <w:commentRangeEnd w:id="5"/>
            </w:ins>
            <w:ins w:id="46" w:author="Syu Wai Lau" w:date="2025-07-04T08:43:47Z">
              <w:r>
                <w:rPr/>
                <w:commentReference w:id="5"/>
              </w:r>
            </w:ins>
            <w:ins w:id="47" w:author="Syu Wai Lau" w:date="2025-07-04T08:43:47Z">
              <w:r>
                <w:rPr>
                  <w:b/>
                  <w:rtl w:val="0"/>
                  <w:rPrChange w:id="48" w:author="Syu Wai Lau" w:date="2025-07-04T08:43:47Z">
                    <w:rPr/>
                  </w:rPrChange>
                </w:rPr>
                <w:t xml:space="preserve">Teacher at </w:t>
              </w:r>
            </w:ins>
            <w:ins w:id="49" w:author="Syu Wai Lau" w:date="2025-07-04T08:43:47Z">
              <w:commentRangeStart w:id="6"/>
              <w:r>
                <w:rPr>
                  <w:b/>
                  <w:rtl w:val="0"/>
                  <w:rPrChange w:id="50" w:author="Syu Wai Lau" w:date="2025-07-04T08:43:47Z">
                    <w:rPr/>
                  </w:rPrChange>
                </w:rPr>
                <w:t>Monkey Tree English Learning Centre</w:t>
              </w:r>
              <w:commentRangeEnd w:id="6"/>
            </w:ins>
            <w:ins w:id="51" w:author="Syu Wai Lau" w:date="2025-07-04T08:43:47Z">
              <w:r>
                <w:rPr/>
                <w:commentReference w:id="6"/>
              </w:r>
            </w:ins>
            <w:ins w:id="52" w:author="Syu Wai Lau" w:date="2025-07-04T08:43:47Z">
              <w:r>
                <w:rPr>
                  <w:b/>
                  <w:rtl w:val="0"/>
                  <w:rPrChange w:id="53" w:author="Syu Wai Lau" w:date="2025-07-04T08:43:47Z">
                    <w:rPr/>
                  </w:rPrChange>
                </w:rPr>
                <w:br w:type="textWrapping"/>
              </w:r>
            </w:ins>
            <w:ins w:id="54" w:author="Syu Wai Lau" w:date="2025-07-04T08:43:47Z">
              <w:commentRangeStart w:id="7"/>
              <w:r>
                <w:rPr>
                  <w:rtl w:val="0"/>
                  <w:rPrChange w:id="55" w:author="Syu Wai Lau" w:date="2025-07-04T08:43:47Z">
                    <w:rPr/>
                  </w:rPrChange>
                </w:rPr>
                <w:t xml:space="preserve">I came to Hong Kong in 2024 to work at Monkey Tree English Learning Centre, where I teach classes about the various courses the company offers, such as </w:t>
              </w:r>
            </w:ins>
            <w:ins w:id="56" w:author="Syu Wai Lau" w:date="2025-07-04T08:43:47Z">
              <w:r>
                <w:rPr>
                  <w:b/>
                  <w:rtl w:val="0"/>
                  <w:rPrChange w:id="57" w:author="Syu Wai Lau" w:date="2025-07-04T08:43:47Z">
                    <w:rPr/>
                  </w:rPrChange>
                </w:rPr>
                <w:t>Trinity Academy</w:t>
              </w:r>
            </w:ins>
            <w:ins w:id="58" w:author="Syu Wai Lau" w:date="2025-07-04T08:43:47Z">
              <w:r>
                <w:rPr>
                  <w:rtl w:val="0"/>
                  <w:rPrChange w:id="59" w:author="Syu Wai Lau" w:date="2025-07-04T08:43:47Z">
                    <w:rPr/>
                  </w:rPrChange>
                </w:rPr>
                <w:t xml:space="preserve"> and </w:t>
              </w:r>
            </w:ins>
            <w:ins w:id="60" w:author="Syu Wai Lau" w:date="2025-07-04T08:43:47Z">
              <w:r>
                <w:rPr>
                  <w:b/>
                  <w:rtl w:val="0"/>
                  <w:rPrChange w:id="61" w:author="Syu Wai Lau" w:date="2025-07-04T08:43:47Z">
                    <w:rPr/>
                  </w:rPrChange>
                </w:rPr>
                <w:t>Cambridge courses</w:t>
              </w:r>
            </w:ins>
            <w:ins w:id="62" w:author="Syu Wai Lau" w:date="2025-07-04T08:43:47Z">
              <w:r>
                <w:rPr>
                  <w:rtl w:val="0"/>
                  <w:rPrChange w:id="63" w:author="Syu Wai Lau" w:date="2025-07-04T08:43:47Z">
                    <w:rPr/>
                  </w:rPrChange>
                </w:rPr>
                <w:t xml:space="preserve">, as well as </w:t>
              </w:r>
            </w:ins>
            <w:ins w:id="64" w:author="Syu Wai Lau" w:date="2025-07-04T08:43:47Z">
              <w:r>
                <w:rPr>
                  <w:b/>
                  <w:rtl w:val="0"/>
                  <w:rPrChange w:id="65" w:author="Syu Wai Lau" w:date="2025-07-04T08:43:47Z">
                    <w:rPr/>
                  </w:rPrChange>
                </w:rPr>
                <w:t>Phonics courses for various levels</w:t>
              </w:r>
            </w:ins>
            <w:ins w:id="66" w:author="Syu Wai Lau" w:date="2025-07-04T08:43:47Z">
              <w:r>
                <w:rPr>
                  <w:rtl w:val="0"/>
                  <w:rPrChange w:id="67" w:author="Syu Wai Lau" w:date="2025-07-04T08:43:47Z">
                    <w:rPr/>
                  </w:rPrChange>
                </w:rPr>
                <w:t xml:space="preserve">. </w:t>
              </w:r>
            </w:ins>
            <w:ins w:id="68" w:author="Syu Wai Lau" w:date="2025-07-04T08:43:47Z">
              <w:r>
                <w:rPr>
                  <w:rtl w:val="0"/>
                  <w:rPrChange w:id="69" w:author="Syu Wai Lau" w:date="2025-07-04T08:43:47Z">
                    <w:rPr/>
                  </w:rPrChange>
                </w:rPr>
                <w:br w:type="textWrapping"/>
              </w:r>
            </w:ins>
            <w:ins w:id="70" w:author="Syu Wai Lau" w:date="2025-07-04T08:43:47Z">
              <w:r>
                <w:rPr>
                  <w:rtl w:val="0"/>
                  <w:rPrChange w:id="71" w:author="Syu Wai Lau" w:date="2025-07-04T08:43:47Z">
                    <w:rPr/>
                  </w:rPrChange>
                </w:rPr>
                <w:t xml:space="preserve">A lot of the lessons’ focus on English proficiency, improving English spelling, </w:t>
              </w:r>
            </w:ins>
            <w:ins w:id="72" w:author="Syu Wai Lau" w:date="2025-07-04T08:43:47Z">
              <w:r>
                <w:rPr>
                  <w:b/>
                  <w:rtl w:val="0"/>
                  <w:rPrChange w:id="73" w:author="Syu Wai Lau" w:date="2025-07-04T08:43:47Z">
                    <w:rPr/>
                  </w:rPrChange>
                </w:rPr>
                <w:t xml:space="preserve">vocabulary and </w:t>
              </w:r>
            </w:ins>
            <w:ins w:id="74" w:author="Syu Wai Lau" w:date="2025-07-04T08:43:47Z">
              <w:r>
                <w:rPr>
                  <w:rtl w:val="0"/>
                  <w:rPrChange w:id="75" w:author="Syu Wai Lau" w:date="2025-07-04T08:43:47Z">
                    <w:rPr/>
                  </w:rPrChange>
                </w:rPr>
                <w:t xml:space="preserve">pronunciation, English </w:t>
              </w:r>
            </w:ins>
            <w:ins w:id="76" w:author="Syu Wai Lau" w:date="2025-07-04T08:43:47Z">
              <w:r>
                <w:rPr>
                  <w:rtl w:val="0"/>
                  <w:rPrChange w:id="77" w:author="Syu Wai Lau" w:date="2025-07-04T08:43:47Z">
                    <w:rPr/>
                  </w:rPrChange>
                </w:rPr>
                <w:t>reading comprehension,</w:t>
              </w:r>
            </w:ins>
            <w:ins w:id="78" w:author="Syu Wai Lau" w:date="2025-07-04T08:43:47Z">
              <w:r>
                <w:rPr>
                  <w:rtl w:val="0"/>
                  <w:rPrChange w:id="79" w:author="Syu Wai Lau" w:date="2025-07-04T08:43:47Z">
                    <w:rPr/>
                  </w:rPrChange>
                </w:rPr>
                <w:t xml:space="preserve"> language extension, motor skill development, </w:t>
              </w:r>
            </w:ins>
            <w:ins w:id="80" w:author="Syu Wai Lau" w:date="2025-07-04T08:43:47Z">
              <w:r>
                <w:rPr>
                  <w:b/>
                  <w:rtl w:val="0"/>
                  <w:rPrChange w:id="81" w:author="Syu Wai Lau" w:date="2025-07-04T08:43:47Z">
                    <w:rPr/>
                  </w:rPrChange>
                </w:rPr>
                <w:t>grammar</w:t>
              </w:r>
            </w:ins>
            <w:ins w:id="82" w:author="Syu Wai Lau" w:date="2025-07-04T08:43:47Z">
              <w:r>
                <w:rPr>
                  <w:rtl w:val="0"/>
                  <w:rPrChange w:id="83" w:author="Syu Wai Lau" w:date="2025-07-04T08:43:47Z">
                    <w:rPr/>
                  </w:rPrChange>
                </w:rPr>
                <w:t xml:space="preserve"> concepts, </w:t>
              </w:r>
            </w:ins>
            <w:ins w:id="84" w:author="Syu Wai Lau" w:date="2025-07-04T08:43:47Z">
              <w:r>
                <w:rPr>
                  <w:b/>
                  <w:rtl w:val="0"/>
                  <w:rPrChange w:id="85" w:author="Syu Wai Lau" w:date="2025-07-04T08:43:47Z">
                    <w:rPr/>
                  </w:rPrChange>
                </w:rPr>
                <w:t>verbal application</w:t>
              </w:r>
            </w:ins>
            <w:ins w:id="86" w:author="Syu Wai Lau" w:date="2025-07-04T08:43:47Z">
              <w:r>
                <w:rPr>
                  <w:rtl w:val="0"/>
                  <w:rPrChange w:id="87" w:author="Syu Wai Lau" w:date="2025-07-04T08:43:47Z">
                    <w:rPr/>
                  </w:rPrChange>
                </w:rPr>
                <w:t xml:space="preserve">, </w:t>
              </w:r>
            </w:ins>
            <w:ins w:id="88" w:author="Syu Wai Lau" w:date="2025-07-04T08:43:47Z">
              <w:r>
                <w:rPr>
                  <w:b/>
                  <w:rtl w:val="0"/>
                  <w:rPrChange w:id="89" w:author="Syu Wai Lau" w:date="2025-07-04T08:43:47Z">
                    <w:rPr/>
                  </w:rPrChange>
                </w:rPr>
                <w:t>writing</w:t>
              </w:r>
            </w:ins>
            <w:ins w:id="90" w:author="Syu Wai Lau" w:date="2025-07-04T08:43:47Z">
              <w:r>
                <w:rPr>
                  <w:rtl w:val="0"/>
                  <w:rPrChange w:id="91" w:author="Syu Wai Lau" w:date="2025-07-04T08:43:47Z">
                    <w:rPr/>
                  </w:rPrChange>
                </w:rPr>
                <w:t xml:space="preserve">. </w:t>
              </w:r>
              <w:commentRangeEnd w:id="7"/>
            </w:ins>
            <w:ins w:id="92" w:author="Syu Wai Lau" w:date="2025-07-04T08:43:47Z">
              <w:r>
                <w:rPr/>
                <w:commentReference w:id="7"/>
              </w:r>
            </w:ins>
            <w:ins w:id="93" w:author="Syu Wai Lau" w:date="2025-07-04T08:43:47Z">
              <w:r>
                <w:rPr>
                  <w:rtl w:val="0"/>
                </w:rPr>
                <w:br w:type="textWrapping"/>
              </w:r>
            </w:ins>
            <w:ins w:id="94" w:author="Syu Wai Lau" w:date="2025-07-04T08:43:47Z">
              <w:r>
                <w:rPr>
                  <w:b/>
                  <w:rtl w:val="0"/>
                  <w:rPrChange w:id="95" w:author="Syu Wai Lau" w:date="2025-07-04T08:58:16Z">
                    <w:rPr/>
                  </w:rPrChange>
                </w:rPr>
                <w:t xml:space="preserve">MM/2017- MM/2020 Assistant Teacher </w:t>
              </w:r>
            </w:ins>
            <w:ins w:id="96" w:author="Syu Wai Lau" w:date="2025-07-04T08:58:31Z">
              <w:r>
                <w:rPr>
                  <w:b/>
                  <w:rtl w:val="0"/>
                  <w:rPrChange w:id="97" w:author="Syu Wai Lau" w:date="2025-07-04T08:58:16Z">
                    <w:rPr/>
                  </w:rPrChange>
                </w:rPr>
                <w:t>at St Dunstan’s College, Benoni</w:t>
              </w:r>
            </w:ins>
          </w:p>
          <w:p w14:paraId="00000020">
            <w:pPr>
              <w:numPr>
                <w:ilvl w:val="0"/>
                <w:numId w:val="2"/>
              </w:numPr>
              <w:ind w:left="720" w:hanging="360"/>
              <w:rPr>
                <w:ins w:id="98" w:author="Syu Wai Lau" w:date="2025-07-04T08:58:31Z"/>
                <w:u w:val="none"/>
              </w:rPr>
            </w:pPr>
            <w:ins w:id="99" w:author="Syu Wai Lau" w:date="2025-07-04T08:58:31Z">
              <w:r>
                <w:rPr>
                  <w:b/>
                  <w:rtl w:val="0"/>
                  <w:rPrChange w:id="100" w:author="Syu Wai Lau" w:date="2025-07-04T08:58:16Z">
                    <w:rPr/>
                  </w:rPrChange>
                </w:rPr>
                <w:t>Teaching, and assisting with lessons and lesson plans for English, Mathematics, Biology, Science, Geography and History lessons in Grades 1 to 7 (ages 6 to 13).</w:t>
              </w:r>
            </w:ins>
          </w:p>
          <w:p w14:paraId="00000021">
            <w:pPr>
              <w:rPr>
                <w:b/>
                <w:rPrChange w:id="101" w:author="Syu Wai Lau" w:date="2025-07-04T08:58:16Z">
                  <w:rPr/>
                </w:rPrChange>
              </w:rPr>
            </w:pPr>
          </w:p>
          <w:p w14:paraId="00000022">
            <w:r>
              <w:rPr>
                <w:rtl w:val="0"/>
              </w:rPr>
              <w:t>I was</w:t>
            </w:r>
            <w:del w:id="102" w:author="Syu Wai Lau" w:date="2025-07-04T08:43:43Z">
              <w:r>
                <w:rPr>
                  <w:rtl w:val="0"/>
                </w:rPr>
                <w:delText xml:space="preserve"> also</w:delText>
              </w:r>
            </w:del>
            <w:r>
              <w:rPr>
                <w:rtl w:val="0"/>
              </w:rPr>
              <w:t xml:space="preserve"> a member of staff at a school in</w:t>
            </w:r>
            <w:del w:id="103" w:author="Syu Wai Lau" w:date="2025-07-04T08:43:26Z">
              <w:r>
                <w:rPr>
                  <w:rtl w:val="0"/>
                </w:rPr>
                <w:delText xml:space="preserve"> my h</w:delText>
              </w:r>
            </w:del>
            <w:ins w:id="104" w:author="Syu Wai Lau" w:date="2025-07-04T08:43:26Z">
              <w:del w:id="105" w:author="Syu Wai Lau" w:date="2025-07-04T08:43:26Z">
                <w:r>
                  <w:rPr>
                    <w:rtl w:val="0"/>
                    <w:rPrChange w:id="106" w:author="Syu Wai Lau" w:date="2025-07-04T08:43:26Z">
                      <w:rPr/>
                    </w:rPrChange>
                  </w:rPr>
                  <w:delText>l</w:delText>
                </w:r>
              </w:del>
            </w:ins>
            <w:del w:id="107" w:author="Syu Wai Lau" w:date="2025-07-04T08:43:26Z">
              <w:r>
                <w:rPr>
                  <w:rtl w:val="0"/>
                </w:rPr>
                <w:delText>ometown (</w:delText>
              </w:r>
            </w:del>
            <w:r>
              <w:rPr>
                <w:rtl w:val="0"/>
              </w:rPr>
              <w:t>St Dunstan’s</w:t>
            </w:r>
          </w:p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College</w:t>
            </w:r>
            <w:del w:id="108" w:author="Syu Wai Lau" w:date="2025-07-04T08:43:30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>)</w:delText>
              </w:r>
            </w:del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, where I worked as an </w:t>
            </w:r>
            <w:commentRangeStart w:id="8"/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assistant teacher</w:t>
            </w:r>
            <w:commentRangeEnd w:id="8"/>
            <w:r>
              <w:commentReference w:id="8"/>
            </w: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. </w:t>
            </w:r>
            <w:ins w:id="109" w:author="Syu Wai Lau" w:date="2025-07-04T08:43:55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10" w:author="Syu Wai Lau" w:date="2025-07-04T08:43:55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 xml:space="preserve"> I started as a sports coach, coaching different sports and age groups from u7 to u14 (age 6 to age 14). </w:t>
              </w:r>
            </w:ins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I spent </w:t>
            </w:r>
            <w:commentRangeStart w:id="9"/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three years</w:t>
            </w:r>
            <w:commentRangeEnd w:id="9"/>
            <w:r>
              <w:commentReference w:id="9"/>
            </w: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at St </w:t>
            </w:r>
            <w:ins w:id="111" w:author="Syu Wai Lau" w:date="2025-07-04T08:55:42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12" w:author="Syu Wai Lau" w:date="2025-07-04T08:55:42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>Dunstan's</w:t>
              </w:r>
            </w:ins>
            <w:del w:id="113" w:author="Syu Wai Lau" w:date="2025-07-04T08:55:42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14" w:author="Syu Wai Lau" w:date="2025-07-04T08:55:42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delText>Dunstans</w:delText>
              </w:r>
            </w:del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, where I was able to gain practical, theoretical experience and knowledge of teaching methods and philosophies.</w:t>
            </w:r>
          </w:p>
          <w:p w14:paraId="00000024"/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PrChange w:id="115" w:author="Syu Wai Lau" w:date="2025-07-04T08:56:11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</w:pPr>
            <w:r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rPrChange w:id="116" w:author="Syu Wai Lau" w:date="2025-07-04T08:55:57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  <w:t>2016</w:t>
            </w:r>
            <w:ins w:id="117" w:author="Syu Wai Lau" w:date="2025-07-04T09:03:45Z">
              <w:r>
                <w:rPr>
                  <w:rFonts w:ascii="Century Gothic" w:hAnsi="Century Gothic" w:eastAsia="Century Gothic" w:cs="Century Gothic"/>
                  <w:b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18" w:author="Syu Wai Lau" w:date="2025-07-04T08:55:57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>-20</w:t>
              </w:r>
            </w:ins>
            <w:del w:id="119" w:author="Syu Wai Lau" w:date="2025-07-04T09:03:45Z">
              <w:r>
                <w:rPr>
                  <w:rFonts w:ascii="Century Gothic" w:hAnsi="Century Gothic" w:eastAsia="Century Gothic" w:cs="Century Gothic"/>
                  <w:b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20" w:author="Syu Wai Lau" w:date="2025-07-04T08:55:57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delText>/</w:delText>
              </w:r>
            </w:del>
            <w:r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rPrChange w:id="121" w:author="Syu Wai Lau" w:date="2025-07-04T08:55:57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  <w:t>17</w:t>
            </w: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rPrChange w:id="122" w:author="Syu Wai Lau" w:date="2025-07-04T08:56:11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  <w:t>Sports Coach at Benoni Northerns Sports Club</w:t>
            </w:r>
          </w:p>
          <w:p w14:paraId="0000002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  <w:pPrChange w:id="123" w:author="Syu Wai Lau" w:date="2025-07-04T09:03:08Z">
                <w:pPr>
                  <w:keepNext w:val="0"/>
                  <w:keepLines w:val="0"/>
                  <w:pageBreakBefore w:val="0"/>
                  <w:widowControl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</w:pPr>
              </w:pPrChange>
            </w:pPr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U7 to u14</w:t>
            </w:r>
            <w:ins w:id="124" w:author="Syu Wai Lau" w:date="2025-07-04T09:04:00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25" w:author="Syu Wai Lau" w:date="2025-07-04T09:04:00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>(ages 6 to age 14)</w:t>
              </w:r>
            </w:ins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Football, Cricket, Rugby, Swimming, Archery Tennis, </w:t>
            </w:r>
            <w:ins w:id="126" w:author="Syu Wai Lau" w:date="2025-07-04T09:03:16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27" w:author="Syu Wai Lau" w:date="2025-07-04T09:03:16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>Water polo</w:t>
              </w:r>
            </w:ins>
            <w:del w:id="128" w:author="Syu Wai Lau" w:date="2025-07-04T09:03:16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29" w:author="Syu Wai Lau" w:date="2025-07-04T09:03:16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delText>Waterpolo</w:delText>
              </w:r>
            </w:del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, Cross Country and Athletics coach</w:t>
            </w:r>
          </w:p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del w:id="130" w:author="Syu Wai Lau" w:date="2025-07-04T08:58:30Z"/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ins w:id="131" w:author="Syu Wai Lau" w:date="2025-07-04T09:03:12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auto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32" w:author="Syu Wai Lau" w:date="2025-07-04T09:03:12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br w:type="textWrapping"/>
              </w:r>
            </w:ins>
            <w:del w:id="133" w:author="Syu Wai Lau" w:date="2025-07-04T08:58:30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>2017-2020 Assistant teacher at St Dunstan’s College, Benoni,</w:delText>
              </w:r>
            </w:del>
          </w:p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del w:id="134" w:author="Syu Wai Lau" w:date="2025-07-04T08:58:30Z"/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del w:id="135" w:author="Syu Wai Lau" w:date="2025-07-04T08:58:30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>Teaching, and assisting with lessons and lesson plans for English, Mathematics, Biology, Science, Geography and History</w:delText>
              </w:r>
            </w:del>
          </w:p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del w:id="136" w:author="Syu Wai Lau" w:date="2025-07-04T08:58:30Z"/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del w:id="137" w:author="Syu Wai Lau" w:date="2025-07-04T08:58:30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>Lessons. Grades 1 to 7 (ages 6 to 13)</w:delText>
              </w:r>
            </w:del>
          </w:p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ns w:id="138" w:author="Syu Wai Lau" w:date="2025-07-04T09:01:04Z"/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PrChange w:id="139" w:author="Syu Wai Lau" w:date="2025-07-04T09:01:13Z">
                  <w:rPr>
                    <w:ins w:id="140" w:author="Syu Wai Lau" w:date="2025-07-04T09:01:04Z"/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</w:pPr>
            <w:r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rPrChange w:id="141" w:author="Syu Wai Lau" w:date="2025-07-04T09:01:13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  <w:t>Practical experience during studies</w:t>
            </w:r>
            <w:ins w:id="142" w:author="Syu Wai Lau" w:date="2025-07-04T09:00:55Z">
              <w:r>
                <w:rPr>
                  <w:rFonts w:ascii="Century Gothic" w:hAnsi="Century Gothic" w:eastAsia="Century Gothic" w:cs="Century Gothic"/>
                  <w:b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43" w:author="Syu Wai Lau" w:date="2025-07-04T09:01:13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t xml:space="preserve"> </w:t>
              </w:r>
            </w:ins>
            <w:del w:id="144" w:author="Syu Wai Lau" w:date="2025-07-04T09:00:55Z">
              <w:r>
                <w:rPr>
                  <w:rFonts w:ascii="Century Gothic" w:hAnsi="Century Gothic" w:eastAsia="Century Gothic" w:cs="Century Gothic"/>
                  <w:b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  <w:rPrChange w:id="145" w:author="Syu Wai Lau" w:date="2025-07-04T09:01:13Z">
                    <w:rPr>
                      <w:rFonts w:ascii="Century Gothic" w:hAnsi="Century Gothic" w:eastAsia="Century Gothic" w:cs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val="clear" w:fill="auto"/>
                      <w:vertAlign w:val="baseline"/>
                    </w:rPr>
                  </w:rPrChange>
                </w:rPr>
                <w:delText xml:space="preserve">, </w:delText>
              </w:r>
            </w:del>
            <w:r>
              <w:rPr>
                <w:rFonts w:ascii="Century Gothic" w:hAnsi="Century Gothic" w:eastAsia="Century Gothic" w:cs="Century Gothic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rPrChange w:id="146" w:author="Syu Wai Lau" w:date="2025-07-04T09:01:13Z">
                  <w:rPr>
                    <w:rFonts w:ascii="Century Gothic" w:hAnsi="Century Gothic" w:eastAsia="Century Gothic" w:cs="Century Gothic"/>
                    <w:b w:val="0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val="clear" w:fill="auto"/>
                    <w:vertAlign w:val="baseline"/>
                  </w:rPr>
                </w:rPrChange>
              </w:rPr>
              <w:t>at Curro Serengeti and St Dunstan’s College</w:t>
            </w:r>
          </w:p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del w:id="147" w:author="Syu Wai Lau" w:date="2025-07-04T09:01:02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 xml:space="preserve">. </w:delText>
              </w:r>
            </w:del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Both schools fostered a holistic approach to teaching, focusing on three pillars (academic, sports and cultural) to provide a</w:t>
            </w:r>
            <w:del w:id="148" w:author="Syu Wai Lau" w:date="2025-07-04T08:42:28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delText xml:space="preserve"> </w:delText>
              </w:r>
            </w:del>
            <w:r>
              <w:rPr>
                <w:rFonts w:ascii="Century Gothic" w:hAnsi="Century Gothic" w:eastAsia="Century Gothic" w:cs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nurturing environment for each student’s potential to be met.</w:t>
            </w:r>
            <w:ins w:id="149" w:author="Syu Wai Lau" w:date="2025-07-04T09:01:27Z">
              <w:r>
                <w:rPr>
                  <w:rFonts w:ascii="Century Gothic" w:hAnsi="Century Gothic" w:eastAsia="Century Gothic" w:cs="Century Gothic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fill="auto"/>
                  <w:vertAlign w:val="baseline"/>
                  <w:rtl w:val="0"/>
                </w:rPr>
                <w:br w:type="textWrapping"/>
              </w:r>
            </w:ins>
          </w:p>
          <w:p w14:paraId="0000002C">
            <w:del w:id="150" w:author="Syu Wai Lau" w:date="2025-07-04T09:02:13Z">
              <w:commentRangeStart w:id="10"/>
              <w:r>
                <w:rPr>
                  <w:rtl w:val="0"/>
                </w:rPr>
                <w:delText xml:space="preserve">I came to Hong Kong in 2024 to work at Monkey Tree English Learning Centre, where I teach classes about the various courses the company offers. I have taught Trinity Academy and Cambridge courses, as well as Phonics courses for various levels. A lot of the lesson’s focus on English proficiency, improving English vocabulary, language extension, pronunciation, motor skill development, grammar concepts, verbal application, writing, comprehension, reading and spelling. </w:delText>
              </w:r>
              <w:commentRangeEnd w:id="10"/>
            </w:del>
            <w:r>
              <w:commentReference w:id="10"/>
            </w:r>
          </w:p>
          <w:p w14:paraId="0000002D">
            <w:pPr>
              <w:pStyle w:val="5"/>
            </w:pPr>
          </w:p>
          <w:p w14:paraId="0000002E">
            <w:pPr>
              <w:pStyle w:val="3"/>
              <w:rPr>
                <w:sz w:val="18"/>
                <w:szCs w:val="18"/>
              </w:rPr>
            </w:pPr>
          </w:p>
          <w:p w14:paraId="0000002F">
            <w:pPr>
              <w:rPr>
                <w:color w:val="FFFFFF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3756660" cy="1257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0">
      <w:pPr>
        <w:tabs>
          <w:tab w:val="left" w:pos="990"/>
        </w:tabs>
      </w:pPr>
    </w:p>
    <w:sectPr>
      <w:head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yu Wai Lau" w:date="2025-07-04T09:09:27Z" w:initials=""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You don't need to put the id number down</w:t>
      </w:r>
    </w:p>
  </w:comment>
  <w:comment w:id="1" w:author="Syu Wai Lau" w:date="2025-07-04T08:45:28Z" w:initials=""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experience first and maybe list this part in bullet points as well so that it would be easier to read.</w:t>
      </w:r>
    </w:p>
  </w:comment>
  <w:comment w:id="2" w:author="Syu Wai Lau" w:date="2025-07-04T08:41:29Z" w:initials=""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 a post address in hong kong</w:t>
      </w:r>
    </w:p>
  </w:comment>
  <w:comment w:id="3" w:author="Syu Wai Lau" w:date="2025-07-04T08:50:55Z" w:initials=""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Include Education, Work Experience and Certificates and Honours</w:t>
      </w:r>
    </w:p>
  </w:comment>
  <w:comment w:id="4" w:author="Syu Wai Lau" w:date="2025-07-04T08:51:43Z" w:initials=""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degree first</w:t>
      </w:r>
    </w:p>
  </w:comment>
  <w:comment w:id="5" w:author="Syu Wai Lau" w:date="2025-07-04T08:45:28Z" w:initials=""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experience first and maybe list this part in bullet points as well so that it would be easier to read.</w:t>
      </w:r>
    </w:p>
  </w:comment>
  <w:comment w:id="6" w:author="Syu Wai Lau" w:date="2025-07-04T08:45:28Z" w:initials=""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experience first and maybe list this part in bullet points as well so that it would be easier to read.</w:t>
      </w:r>
    </w:p>
  </w:comment>
  <w:comment w:id="7" w:author="Syu Wai Lau" w:date="2025-07-04T08:45:28Z" w:initials=""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experience first and maybe list this part in bullet points as well so that it would be easier to read.</w:t>
      </w:r>
    </w:p>
  </w:comment>
  <w:comment w:id="8" w:author="Syu Wai Lau" w:date="2025-07-04T08:44:28Z" w:initials=""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relevant information first would be a little better.</w:t>
      </w:r>
    </w:p>
  </w:comment>
  <w:comment w:id="9" w:author="Syu Wai Lau" w:date="2025-07-04T08:48:12Z" w:initials=""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starting from MM/20XX to MM/20XX</w:t>
      </w:r>
    </w:p>
  </w:comment>
  <w:comment w:id="10" w:author="Syu Wai Lau" w:date="2025-07-04T08:45:28Z" w:initials=""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Put the most recent experience first and maybe list this part in bullet points as well so that it would be easier to read.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03B" w15:done="0"/>
  <w15:commentEx w15:paraId="00000035" w15:done="0"/>
  <w15:commentEx w15:paraId="0000003C" w15:done="0"/>
  <w15:commentEx w15:paraId="0000003A" w15:done="0"/>
  <w15:commentEx w15:paraId="00000033" w15:done="0"/>
  <w15:commentEx w15:paraId="00000036" w15:done="0"/>
  <w15:commentEx w15:paraId="00000037" w15:done="0"/>
  <w15:commentEx w15:paraId="00000038" w15:done="0"/>
  <w15:commentEx w15:paraId="00000032" w15:done="0"/>
  <w15:commentEx w15:paraId="00000034" w15:done="0"/>
  <w15:commentEx w15:paraId="000000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entury Gothic" w:hAnsi="Century Gothic" w:eastAsia="Century Gothic" w:cs="Century Gothic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entury Gothic" w:hAnsi="Century Gothic" w:eastAsia="Century Gothic" w:cs="Century Gothic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yu Wai Lau">
    <w15:presenceInfo w15:providerId="None" w15:userId="Syu Wai La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1A23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 Gothic" w:hAnsi="Century Gothic" w:eastAsia="Century Gothic" w:cs="Century Goth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entury Gothic" w:cs="Century Gothic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</w:pPr>
    <w:rPr>
      <w:rFonts w:ascii="Century Gothic" w:hAnsi="Century Gothic" w:eastAsia="Century Gothic" w:cs="Century Gothic"/>
      <w:color w:val="548AB7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Bdr>
        <w:bottom w:val="single" w:color="94B6D2" w:sz="8" w:space="1"/>
      </w:pBdr>
      <w:spacing w:before="240" w:after="120"/>
    </w:pPr>
    <w:rPr>
      <w:rFonts w:ascii="Century Gothic" w:hAnsi="Century Gothic" w:eastAsia="Century Gothic" w:cs="Century Gothic"/>
      <w:b/>
      <w:smallCaps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120"/>
    </w:pPr>
    <w:rPr>
      <w:rFonts w:ascii="Century Gothic" w:hAnsi="Century Gothic" w:eastAsia="Century Gothic" w:cs="Century Gothic"/>
      <w:b/>
      <w:smallCaps/>
      <w:color w:val="548AB7"/>
      <w:sz w:val="22"/>
      <w:szCs w:val="22"/>
    </w:rPr>
  </w:style>
  <w:style w:type="paragraph" w:styleId="5">
    <w:name w:val="heading 4"/>
    <w:basedOn w:val="1"/>
    <w:next w:val="1"/>
    <w:qFormat/>
    <w:uiPriority w:val="0"/>
    <w:rPr>
      <w:b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rPr>
      <w:color w:val="000000"/>
      <w:sz w:val="32"/>
      <w:szCs w:val="32"/>
    </w:rPr>
  </w:style>
  <w:style w:type="paragraph" w:styleId="9">
    <w:name w:val="Title"/>
    <w:basedOn w:val="1"/>
    <w:next w:val="1"/>
    <w:uiPriority w:val="0"/>
    <w:rPr>
      <w:smallCaps/>
      <w:color w:val="000000"/>
      <w:sz w:val="96"/>
      <w:szCs w:val="96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472</Words>
  <Characters>2569</Characters>
  <TotalTime>0</TotalTime>
  <ScaleCrop>false</ScaleCrop>
  <LinksUpToDate>false</LinksUpToDate>
  <CharactersWithSpaces>3017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2025-07-05T11:55:17Z</dcterms:created>
  <dc:creator>liujiandong</dc:creator>
  <cp:lastModifiedBy>WPS_1645441864</cp:lastModifiedBy>
  <dcterms:modified xsi:type="dcterms:W3CDTF">2025-07-05T11:55:35Z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TemplateDocerSaveRecord">
    <vt:lpwstr>eyJoZGlkIjoiODViY2JkMjU3NGYzZTEwMzZmMGFkZWViYmNkYWU3NDIiLCJ1c2VySWQiOiIxMzM0MTI4MzM0In0=</vt:lpwstr>
  </property>
  <property fmtid="{D5CDD505-2E9C-101B-9397-08002B2CF9AE}" pid="4" name="KSOProductBuildVer">
    <vt:lpwstr>2052-12.1.0.21541</vt:lpwstr>
  </property>
  <property fmtid="{D5CDD505-2E9C-101B-9397-08002B2CF9AE}" pid="5" name="ICV">
    <vt:lpwstr>D23C33F84B524E0F9DF7240DDE0FF920_12</vt:lpwstr>
  </property>
</Properties>
</file>